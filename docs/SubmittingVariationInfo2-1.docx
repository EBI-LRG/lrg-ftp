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0D7" w:rsidRDefault="00CF20D7">
      <w:pPr>
        <w:pStyle w:val="Heading1"/>
        <w:keepNext/>
        <w:spacing w:before="240" w:after="60"/>
        <w:rPr>
          <w:rFonts w:cs="Arial"/>
          <w:b/>
          <w:bCs/>
          <w:kern w:val="32"/>
          <w:sz w:val="32"/>
          <w:szCs w:val="32"/>
        </w:rPr>
      </w:pPr>
      <w:r>
        <w:rPr>
          <w:rFonts w:cs="Arial"/>
          <w:b/>
          <w:bCs/>
          <w:kern w:val="32"/>
          <w:sz w:val="32"/>
          <w:szCs w:val="32"/>
        </w:rPr>
        <w:t>Guidelines for submitting variation data based on HGVS nomenclature</w:t>
      </w:r>
    </w:p>
    <w:p w:rsidR="00CF20D7" w:rsidRDefault="00CF20D7">
      <w:pPr>
        <w:rPr>
          <w:rFonts w:cs="Arial"/>
        </w:rPr>
      </w:pPr>
    </w:p>
    <w:p w:rsidR="00CF20D7" w:rsidRPr="005024B5" w:rsidRDefault="00CF20D7" w:rsidP="005024B5">
      <w:pPr>
        <w:rPr>
          <w:rFonts w:cs="Arial"/>
        </w:rPr>
      </w:pPr>
      <w:r w:rsidRPr="005024B5">
        <w:rPr>
          <w:rFonts w:cs="Arial"/>
        </w:rPr>
        <w:t> </w:t>
      </w:r>
    </w:p>
    <w:p w:rsidR="00CF20D7" w:rsidRDefault="00CF20D7" w:rsidP="005024B5">
      <w:pPr>
        <w:rPr>
          <w:rFonts w:cs="Arial"/>
        </w:rPr>
      </w:pPr>
      <w:r>
        <w:rPr>
          <w:rFonts w:cs="Arial"/>
        </w:rPr>
        <w:t>The LRG collaboration has developed a template file to support submission of information about sequence variants that have identified to differ from a reference standard.  Although submission based on the LRG sequence as the reference standard is highly recommended, submissions based on a public sequence, specified by accession and version, will be accepted.</w:t>
      </w:r>
    </w:p>
    <w:p w:rsidR="00CF20D7" w:rsidRDefault="00CF20D7" w:rsidP="005024B5">
      <w:pPr>
        <w:rPr>
          <w:rFonts w:cs="Arial"/>
        </w:rPr>
      </w:pPr>
    </w:p>
    <w:p w:rsidR="00CF20D7" w:rsidRDefault="00CF20D7" w:rsidP="005024B5">
      <w:pPr>
        <w:rPr>
          <w:rFonts w:cs="Arial"/>
        </w:rPr>
      </w:pPr>
      <w:r>
        <w:rPr>
          <w:rFonts w:cs="Arial"/>
        </w:rPr>
        <w:t>The following documents the steps to follow:</w:t>
      </w:r>
    </w:p>
    <w:p w:rsidR="00CF20D7" w:rsidRDefault="00CF20D7" w:rsidP="005024B5">
      <w:pPr>
        <w:rPr>
          <w:rFonts w:cs="Arial"/>
        </w:rPr>
      </w:pPr>
    </w:p>
    <w:p w:rsidR="00CF20D7" w:rsidRPr="00FB1811" w:rsidRDefault="00CF20D7" w:rsidP="00FB1811">
      <w:pPr>
        <w:pStyle w:val="Heading2"/>
        <w:numPr>
          <w:ilvl w:val="0"/>
          <w:numId w:val="6"/>
        </w:numPr>
        <w:jc w:val="left"/>
      </w:pPr>
      <w:r w:rsidRPr="00FB1811">
        <w:t xml:space="preserve">obtain the template file </w:t>
      </w:r>
    </w:p>
    <w:p w:rsidR="00CF20D7" w:rsidRDefault="00CF20D7" w:rsidP="0084410B"/>
    <w:p w:rsidR="00CF20D7" w:rsidRDefault="00CF20D7" w:rsidP="0084410B">
      <w:r>
        <w:t>The template for submitting the information about observed variations can be obtained from either of the central databases:</w:t>
      </w:r>
    </w:p>
    <w:p w:rsidR="00CF20D7" w:rsidRDefault="00CF20D7" w:rsidP="00DF0F04">
      <w:r w:rsidRPr="00DF0F04">
        <w:t>EBI</w:t>
      </w:r>
      <w:r>
        <w:t>:</w:t>
      </w:r>
      <w:r w:rsidR="00DF0F04">
        <w:t xml:space="preserve"> </w:t>
      </w:r>
      <w:ins w:id="0" w:author="maglott" w:date="2010-06-29T11:44:00Z">
        <w:r w:rsidR="00780301">
          <w:fldChar w:fldCharType="begin"/>
        </w:r>
        <w:r w:rsidR="00B5033B">
          <w:instrText xml:space="preserve"> HYPERLINK "ftp://ftp.ebi.ac.uk/pub/databases/lrgex/docs/submission_template.xls" </w:instrText>
        </w:r>
        <w:r w:rsidR="00780301">
          <w:fldChar w:fldCharType="separate"/>
        </w:r>
        <w:r w:rsidR="00C06C90" w:rsidRPr="00B5033B">
          <w:rPr>
            <w:rStyle w:val="Hyperlink"/>
          </w:rPr>
          <w:t>ftp://ftp.ebi.ac.uk/pub/databases/lrgex/docs/</w:t>
        </w:r>
        <w:r w:rsidRPr="00B5033B">
          <w:rPr>
            <w:rStyle w:val="Hyperlink"/>
          </w:rPr>
          <w:t>submission_template.xls</w:t>
        </w:r>
        <w:r w:rsidR="00780301">
          <w:fldChar w:fldCharType="end"/>
        </w:r>
      </w:ins>
    </w:p>
    <w:p w:rsidR="00DF0F04" w:rsidRPr="00DF0F04" w:rsidRDefault="00CF20D7" w:rsidP="00DF0F04">
      <w:r w:rsidRPr="00DF0F04">
        <w:t>NCBI</w:t>
      </w:r>
      <w:r>
        <w:t>:</w:t>
      </w:r>
      <w:r w:rsidR="00DF0F04">
        <w:t xml:space="preserve"> </w:t>
      </w:r>
      <w:hyperlink r:id="rId5" w:history="1">
        <w:r w:rsidRPr="00DF0F04">
          <w:rPr>
            <w:rStyle w:val="Hyperlink"/>
          </w:rPr>
          <w:t>ftp://ftp.ncbi.nih.gov/refseq/H_sapiens/RefSeqGene/submission_template.xls</w:t>
        </w:r>
      </w:hyperlink>
    </w:p>
    <w:p w:rsidR="00CF20D7" w:rsidRDefault="00CF20D7" w:rsidP="00DF0F04">
      <w:pPr>
        <w:ind w:left="720"/>
      </w:pPr>
    </w:p>
    <w:p w:rsidR="00CF20D7" w:rsidRPr="00FB1811" w:rsidRDefault="00CF20D7" w:rsidP="00FB1811">
      <w:pPr>
        <w:pStyle w:val="Heading2"/>
        <w:numPr>
          <w:ilvl w:val="0"/>
          <w:numId w:val="6"/>
        </w:numPr>
        <w:jc w:val="left"/>
        <w:rPr>
          <w:sz w:val="22"/>
          <w:szCs w:val="22"/>
        </w:rPr>
      </w:pPr>
      <w:r>
        <w:t>Select The public sequence for</w:t>
      </w:r>
      <w:r w:rsidRPr="00FB1811">
        <w:t xml:space="preserve"> your reporting standard </w:t>
      </w:r>
    </w:p>
    <w:p w:rsidR="00CF20D7" w:rsidRDefault="00CF20D7" w:rsidP="00FB1811">
      <w:pPr>
        <w:rPr>
          <w:rFonts w:cs="Arial"/>
        </w:rPr>
      </w:pPr>
    </w:p>
    <w:p w:rsidR="00CF20D7" w:rsidRDefault="00CF20D7" w:rsidP="00FB1811">
      <w:r>
        <w:t xml:space="preserve">We strongly recommend use of an LRG or a RefSeqGene (with the version) as the sequence standard in the </w:t>
      </w:r>
      <w:hyperlink r:id="rId6" w:history="1">
        <w:r w:rsidRPr="00B37172">
          <w:rPr>
            <w:rStyle w:val="Hyperlink"/>
          </w:rPr>
          <w:t>HGVS name</w:t>
        </w:r>
      </w:hyperlink>
      <w:r>
        <w:t xml:space="preserve">.  We will process any submission based on a sequence in </w:t>
      </w:r>
      <w:r w:rsidRPr="006E715A">
        <w:t>a public database (</w:t>
      </w:r>
      <w:r w:rsidRPr="006E715A">
        <w:rPr>
          <w:i/>
        </w:rPr>
        <w:t>e.g.</w:t>
      </w:r>
      <w:r>
        <w:t xml:space="preserve"> </w:t>
      </w:r>
      <w:hyperlink r:id="rId7" w:history="1">
        <w:r w:rsidRPr="00FB1811">
          <w:rPr>
            <w:rStyle w:val="Hyperlink"/>
          </w:rPr>
          <w:t>INSDC</w:t>
        </w:r>
      </w:hyperlink>
      <w:r>
        <w:t>), but there may be delays if the alignment of that sequence to an LRG/RefSeqGene is not perfect.  For all sequences that are versioned (INSDC, RefSeq, RefSeqGene), you must supply the version in the HGVS expression.</w:t>
      </w:r>
    </w:p>
    <w:p w:rsidR="00CF20D7" w:rsidRDefault="00CF20D7" w:rsidP="00FB1811">
      <w:r w:rsidRPr="00C631B2">
        <w:rPr>
          <w:b/>
        </w:rPr>
        <w:t>Examples</w:t>
      </w:r>
      <w:r>
        <w:t>:</w:t>
      </w:r>
    </w:p>
    <w:p w:rsidR="00CF20D7" w:rsidRDefault="00CF20D7" w:rsidP="00C631B2">
      <w:pPr>
        <w:pStyle w:val="ListParagraph"/>
        <w:numPr>
          <w:ilvl w:val="1"/>
          <w:numId w:val="6"/>
        </w:numPr>
      </w:pPr>
      <w:r>
        <w:t xml:space="preserve">Single nucleotide change based on a genomic sequence (based on </w:t>
      </w:r>
      <w:hyperlink r:id="rId8" w:history="1">
        <w:r w:rsidRPr="00896969">
          <w:rPr>
            <w:rStyle w:val="Hyperlink"/>
          </w:rPr>
          <w:t>rs72659347</w:t>
        </w:r>
      </w:hyperlink>
      <w:r>
        <w:t>)</w:t>
      </w:r>
    </w:p>
    <w:p w:rsidR="00CF20D7" w:rsidRDefault="00CF20D7" w:rsidP="00C631B2">
      <w:pPr>
        <w:pStyle w:val="ListParagraph"/>
        <w:numPr>
          <w:ilvl w:val="2"/>
          <w:numId w:val="6"/>
        </w:numPr>
      </w:pPr>
      <w:r>
        <w:t>LRG_5:g.5505C&gt;A</w:t>
      </w:r>
    </w:p>
    <w:p w:rsidR="00CF20D7" w:rsidRDefault="00CF20D7" w:rsidP="00C631B2">
      <w:pPr>
        <w:pStyle w:val="ListParagraph"/>
        <w:numPr>
          <w:ilvl w:val="2"/>
          <w:numId w:val="6"/>
        </w:numPr>
      </w:pPr>
      <w:r>
        <w:t>NG_008123.1:g.5505C&gt;A</w:t>
      </w:r>
    </w:p>
    <w:p w:rsidR="00CF20D7" w:rsidRDefault="00CF20D7" w:rsidP="006C00EA">
      <w:pPr>
        <w:pStyle w:val="ListParagraph"/>
        <w:numPr>
          <w:ilvl w:val="1"/>
          <w:numId w:val="6"/>
        </w:numPr>
      </w:pPr>
      <w:r>
        <w:t xml:space="preserve">Single nucleotide change based on a coding DNA sequence (based on </w:t>
      </w:r>
      <w:hyperlink r:id="rId9" w:history="1">
        <w:r w:rsidRPr="006C00EA">
          <w:rPr>
            <w:rStyle w:val="Hyperlink"/>
          </w:rPr>
          <w:t>rs72659347</w:t>
        </w:r>
      </w:hyperlink>
      <w:r w:rsidR="00B5033B">
        <w:t>)</w:t>
      </w:r>
    </w:p>
    <w:p w:rsidR="00CF20D7" w:rsidRDefault="00CF20D7" w:rsidP="006C00EA">
      <w:pPr>
        <w:pStyle w:val="ListParagraph"/>
        <w:numPr>
          <w:ilvl w:val="2"/>
          <w:numId w:val="6"/>
        </w:numPr>
      </w:pPr>
      <w:r>
        <w:t>LRG_5t1:c.392C&gt;A</w:t>
      </w:r>
    </w:p>
    <w:p w:rsidR="00CF20D7" w:rsidRDefault="00CF20D7" w:rsidP="006C00EA">
      <w:pPr>
        <w:pStyle w:val="ListParagraph"/>
        <w:numPr>
          <w:ilvl w:val="2"/>
          <w:numId w:val="6"/>
        </w:numPr>
      </w:pPr>
      <w:r>
        <w:t>NM_022356.3:c.392C&gt;A</w:t>
      </w:r>
    </w:p>
    <w:p w:rsidR="00CF20D7" w:rsidRDefault="00CF20D7" w:rsidP="006C00EA">
      <w:pPr>
        <w:pStyle w:val="ListParagraph"/>
        <w:numPr>
          <w:ilvl w:val="2"/>
          <w:numId w:val="6"/>
        </w:numPr>
      </w:pPr>
      <w:r>
        <w:t>LRG_5t2:</w:t>
      </w:r>
      <w:r w:rsidRPr="00B37172">
        <w:t xml:space="preserve"> </w:t>
      </w:r>
      <w:r>
        <w:t>c.392C&gt;A</w:t>
      </w:r>
    </w:p>
    <w:p w:rsidR="00CF20D7" w:rsidRDefault="00CF20D7" w:rsidP="006C00EA">
      <w:pPr>
        <w:pStyle w:val="ListParagraph"/>
        <w:numPr>
          <w:ilvl w:val="2"/>
          <w:numId w:val="6"/>
        </w:numPr>
      </w:pPr>
      <w:r>
        <w:t>NM_001146289.1:c.392</w:t>
      </w:r>
    </w:p>
    <w:p w:rsidR="00CF20D7" w:rsidRDefault="00CF20D7" w:rsidP="00B37172">
      <w:pPr>
        <w:pStyle w:val="ListParagraph"/>
        <w:ind w:left="1080"/>
      </w:pPr>
    </w:p>
    <w:p w:rsidR="00CF20D7" w:rsidRPr="00B37172" w:rsidRDefault="00CF20D7" w:rsidP="00B37172">
      <w:pPr>
        <w:pStyle w:val="Heading2"/>
        <w:numPr>
          <w:ilvl w:val="0"/>
          <w:numId w:val="6"/>
        </w:numPr>
      </w:pPr>
      <w:r w:rsidRPr="00B37172">
        <w:t>Identify the HGVS Nomenclature to report each variant</w:t>
      </w:r>
    </w:p>
    <w:p w:rsidR="00CF20D7" w:rsidRDefault="00CF20D7">
      <w:pPr>
        <w:rPr>
          <w:rFonts w:cs="Arial"/>
        </w:rPr>
      </w:pPr>
    </w:p>
    <w:p w:rsidR="00CF20D7" w:rsidRDefault="00CF20D7">
      <w:pPr>
        <w:rPr>
          <w:rFonts w:cs="Arial"/>
        </w:rPr>
      </w:pPr>
      <w:r>
        <w:rPr>
          <w:rFonts w:cs="Arial"/>
        </w:rPr>
        <w:t>The Human Genome Variation Society (</w:t>
      </w:r>
      <w:hyperlink r:id="rId10" w:history="1">
        <w:r>
          <w:rPr>
            <w:rFonts w:cs="Arial"/>
            <w:color w:val="0000FF"/>
            <w:u w:val="single"/>
          </w:rPr>
          <w:t>HGVS</w:t>
        </w:r>
      </w:hyperlink>
      <w:r>
        <w:t>, www.hgvs.org</w:t>
      </w:r>
      <w:r>
        <w:rPr>
          <w:rFonts w:cs="Arial"/>
        </w:rPr>
        <w:t>) has established standards for reporting variation based on a reference sequence. This site</w:t>
      </w:r>
    </w:p>
    <w:p w:rsidR="00CF20D7" w:rsidRDefault="00CF20D7">
      <w:pPr>
        <w:rPr>
          <w:rFonts w:cs="Arial"/>
        </w:rPr>
      </w:pPr>
    </w:p>
    <w:p w:rsidR="00CF20D7" w:rsidRDefault="00780301" w:rsidP="00741F86">
      <w:pPr>
        <w:jc w:val="center"/>
        <w:rPr>
          <w:rFonts w:cs="Arial"/>
        </w:rPr>
      </w:pPr>
      <w:hyperlink r:id="rId11" w:history="1">
        <w:r w:rsidR="00CF20D7" w:rsidRPr="0084410B">
          <w:rPr>
            <w:rStyle w:val="Hyperlink"/>
            <w:rFonts w:cs="Arial"/>
          </w:rPr>
          <w:t>http://www.hgvs.org/mutnomen/</w:t>
        </w:r>
      </w:hyperlink>
    </w:p>
    <w:p w:rsidR="00CF20D7" w:rsidRDefault="00CF20D7">
      <w:pPr>
        <w:rPr>
          <w:rFonts w:cs="Arial"/>
        </w:rPr>
      </w:pPr>
    </w:p>
    <w:p w:rsidR="00CF20D7" w:rsidRDefault="00CF20D7">
      <w:pPr>
        <w:rPr>
          <w:rFonts w:cs="Arial"/>
        </w:rPr>
      </w:pPr>
      <w:r>
        <w:rPr>
          <w:rFonts w:cs="Arial"/>
        </w:rPr>
        <w:t>provides complete documentation for the method, which involves reporting the position and the sequence change observed. The position is unambiguously established on the sequence named as the numbering standard. HGVS provides recommendations for genomic, cDNA and protein standards, and these rules will not be repeated here.</w:t>
      </w:r>
    </w:p>
    <w:p w:rsidR="00DF0F04" w:rsidRDefault="00CF20D7" w:rsidP="002973D1">
      <w:r>
        <w:t>We strongly recommend that you submit your data with nucleotide sequence coordinates (as exemplified above), rather than protein. As you understand, some protein changes could be caused by more than one nucleotide change, and it is much more useful to know the exact nucleotide variation that has been observed, if that is what your assay or report has detected.</w:t>
      </w:r>
    </w:p>
    <w:p w:rsidR="00CF20D7" w:rsidRDefault="00CF20D7" w:rsidP="002973D1"/>
    <w:p w:rsidR="00CF20D7" w:rsidRDefault="00CF20D7" w:rsidP="002973D1">
      <w:pPr>
        <w:pStyle w:val="Heading2"/>
        <w:numPr>
          <w:ilvl w:val="0"/>
          <w:numId w:val="6"/>
        </w:numPr>
        <w:jc w:val="left"/>
      </w:pPr>
      <w:r>
        <w:t>complete the form</w:t>
      </w:r>
    </w:p>
    <w:p w:rsidR="00CF20D7" w:rsidRPr="002973D1" w:rsidRDefault="00CF20D7" w:rsidP="002973D1">
      <w:r>
        <w:t xml:space="preserve">The submission form contains some instructions for each field, </w:t>
      </w:r>
      <w:r w:rsidR="00B5033B">
        <w:t xml:space="preserve">indicating whether input is </w:t>
      </w:r>
      <w:r>
        <w:t>required or optional. You will note that lines 10-14 request information about the submission and line 19 onwards request information about the variants themselves. Please note that in the variants section, you can use one line to submit information about each observation; or summarize data according to a variant/ethnicity/gender combination.</w:t>
      </w:r>
    </w:p>
    <w:p w:rsidR="00CF20D7" w:rsidRDefault="00CF20D7" w:rsidP="002973D1">
      <w:pPr>
        <w:pStyle w:val="ListParagraph"/>
        <w:numPr>
          <w:ilvl w:val="1"/>
          <w:numId w:val="6"/>
        </w:numPr>
      </w:pPr>
      <w:r>
        <w:t xml:space="preserve">The summary data about the submission. </w:t>
      </w:r>
    </w:p>
    <w:p w:rsidR="00CF20D7" w:rsidRDefault="00CF20D7" w:rsidP="00922414">
      <w:pPr>
        <w:pStyle w:val="ListParagraph"/>
        <w:numPr>
          <w:ilvl w:val="2"/>
          <w:numId w:val="6"/>
        </w:numPr>
      </w:pPr>
      <w:r>
        <w:t>Lines 10/11 are used to provide a public identifier for the submitter. This identifier must be unique (e.g. a URL), and support web-based lookup of the submitters identity.</w:t>
      </w:r>
    </w:p>
    <w:p w:rsidR="00D21EB3" w:rsidRDefault="00CF20D7" w:rsidP="00922414">
      <w:pPr>
        <w:pStyle w:val="ListParagraph"/>
        <w:numPr>
          <w:ilvl w:val="2"/>
          <w:numId w:val="6"/>
        </w:numPr>
      </w:pPr>
      <w:r>
        <w:t>Line 12 is used to identify the submission unit or batch. This must be unique in combination with the submitter’s identification. If you think you may ever want to update your submission, you should cho</w:t>
      </w:r>
      <w:r w:rsidR="00D21EB3">
        <w:t>o</w:t>
      </w:r>
      <w:r>
        <w:t>se your batch identifiers carefully</w:t>
      </w:r>
      <w:r w:rsidR="00D21EB3">
        <w:t xml:space="preserve"> and remember to include them in your update</w:t>
      </w:r>
      <w:r>
        <w:t>.  The central databases will com</w:t>
      </w:r>
      <w:r w:rsidR="00D21EB3">
        <w:t xml:space="preserve">pare your </w:t>
      </w:r>
      <w:r>
        <w:t>current</w:t>
      </w:r>
      <w:r w:rsidR="00D21EB3">
        <w:t xml:space="preserve"> submission to any previous submission from you with the same batch name.  If a previous submission is identified, the databases will </w:t>
      </w:r>
      <w:r>
        <w:t xml:space="preserve">use the difference </w:t>
      </w:r>
      <w:r w:rsidR="00D21EB3">
        <w:t xml:space="preserve"> between the submissions </w:t>
      </w:r>
      <w:r>
        <w:t xml:space="preserve">to insert, add, or update data. In other words, if you submit </w:t>
      </w:r>
      <w:r w:rsidR="00D21EB3">
        <w:t xml:space="preserve">a batch named BBBBB which contains 10 records, and then re-submit a </w:t>
      </w:r>
      <w:r>
        <w:t xml:space="preserve">batch </w:t>
      </w:r>
      <w:r w:rsidR="00D21EB3">
        <w:t xml:space="preserve">named </w:t>
      </w:r>
      <w:r>
        <w:t xml:space="preserve">BBBBB with </w:t>
      </w:r>
      <w:r w:rsidR="00D21EB3">
        <w:t xml:space="preserve">only </w:t>
      </w:r>
      <w:r>
        <w:t>1 record</w:t>
      </w:r>
      <w:r w:rsidR="00D21EB3">
        <w:t xml:space="preserve"> (</w:t>
      </w:r>
      <w:r>
        <w:t>w</w:t>
      </w:r>
      <w:r w:rsidR="00D21EB3">
        <w:t xml:space="preserve">hich </w:t>
      </w:r>
      <w:r>
        <w:t xml:space="preserve"> was not in the previous 10</w:t>
      </w:r>
      <w:r w:rsidR="00D21EB3">
        <w:t>)</w:t>
      </w:r>
      <w:r>
        <w:t>, the</w:t>
      </w:r>
      <w:r w:rsidR="00D21EB3">
        <w:t>n</w:t>
      </w:r>
      <w:r>
        <w:t xml:space="preserve"> previous 10 will be treated as ‘withdrawn’ </w:t>
      </w:r>
      <w:r w:rsidR="00D21EB3">
        <w:t>batch BBBBB from you will now contain only one current record.</w:t>
      </w:r>
      <w:r>
        <w:t xml:space="preserve"> </w:t>
      </w:r>
      <w:r w:rsidR="00D21EB3">
        <w:t xml:space="preserve"> If a previous batch is not identified, all data submitted will be treated as new.</w:t>
      </w:r>
    </w:p>
    <w:p w:rsidR="00CF20D7" w:rsidRDefault="00D21EB3" w:rsidP="00922414">
      <w:pPr>
        <w:pStyle w:val="ListParagraph"/>
        <w:numPr>
          <w:ilvl w:val="2"/>
          <w:numId w:val="6"/>
        </w:numPr>
      </w:pPr>
      <w:r>
        <w:t xml:space="preserve"> </w:t>
      </w:r>
      <w:r w:rsidR="00CF20D7">
        <w:t>Lines 13 and 14 provide information about the person to contact if there are any questions about a submission.</w:t>
      </w:r>
    </w:p>
    <w:p w:rsidR="00CF20D7" w:rsidRDefault="00CF20D7" w:rsidP="00233467">
      <w:pPr>
        <w:pStyle w:val="ListParagraph"/>
        <w:numPr>
          <w:ilvl w:val="1"/>
          <w:numId w:val="6"/>
        </w:numPr>
      </w:pPr>
      <w:r>
        <w:t>Variation-specific information</w:t>
      </w:r>
    </w:p>
    <w:p w:rsidR="00CF20D7" w:rsidRDefault="00CF20D7" w:rsidP="00233467">
      <w:pPr>
        <w:pStyle w:val="ListParagraph"/>
        <w:numPr>
          <w:ilvl w:val="2"/>
          <w:numId w:val="6"/>
        </w:numPr>
      </w:pPr>
      <w:r>
        <w:t>Not all columns need to be completed. Those which are absolutely required are:</w:t>
      </w:r>
    </w:p>
    <w:p w:rsidR="00CF20D7" w:rsidRDefault="00CF20D7" w:rsidP="00233467">
      <w:pPr>
        <w:pStyle w:val="ListParagraph"/>
        <w:numPr>
          <w:ilvl w:val="3"/>
          <w:numId w:val="6"/>
        </w:numPr>
      </w:pPr>
      <w:r>
        <w:t xml:space="preserve">A. </w:t>
      </w:r>
      <w:r>
        <w:tab/>
        <w:t>The HGVS name of the variant</w:t>
      </w:r>
    </w:p>
    <w:p w:rsidR="00CF20D7" w:rsidRDefault="00CF20D7" w:rsidP="00233467">
      <w:pPr>
        <w:pStyle w:val="ListParagraph"/>
        <w:numPr>
          <w:ilvl w:val="3"/>
          <w:numId w:val="6"/>
        </w:numPr>
      </w:pPr>
      <w:r>
        <w:t xml:space="preserve">J. </w:t>
      </w:r>
      <w:r>
        <w:tab/>
        <w:t>The number of independent observations (if not submitted, the value will be converted to 1)</w:t>
      </w:r>
    </w:p>
    <w:p w:rsidR="00CF20D7" w:rsidRDefault="00CF20D7" w:rsidP="00233467">
      <w:pPr>
        <w:pStyle w:val="ListParagraph"/>
        <w:numPr>
          <w:ilvl w:val="3"/>
          <w:numId w:val="6"/>
        </w:numPr>
      </w:pPr>
      <w:r>
        <w:t xml:space="preserve">L. </w:t>
      </w:r>
      <w:r>
        <w:tab/>
        <w:t>Whether the variant is germline, somatic, or unknown in the sample as described</w:t>
      </w:r>
    </w:p>
    <w:p w:rsidR="00DF0F04" w:rsidRDefault="00CF20D7" w:rsidP="00DF0F04">
      <w:pPr>
        <w:pStyle w:val="ListParagraph"/>
        <w:numPr>
          <w:ilvl w:val="2"/>
          <w:numId w:val="6"/>
        </w:numPr>
      </w:pPr>
      <w:r>
        <w:t>We strongly encourage submission of data in the rest of the columns. In particular, submission of columns F and K will allow the central databases to provide URLs to your internet resource.</w:t>
      </w:r>
    </w:p>
    <w:p w:rsidR="00CF20D7" w:rsidRDefault="00CF20D7" w:rsidP="00DF0F04"/>
    <w:p w:rsidR="00CF20D7" w:rsidRPr="00CA6413" w:rsidRDefault="00CF20D7" w:rsidP="00CA6413">
      <w:pPr>
        <w:pStyle w:val="Heading2"/>
        <w:numPr>
          <w:ilvl w:val="0"/>
          <w:numId w:val="6"/>
        </w:numPr>
        <w:jc w:val="left"/>
      </w:pPr>
      <w:r>
        <w:t>Submit the form</w:t>
      </w:r>
    </w:p>
    <w:p w:rsidR="00DF0F04" w:rsidRDefault="00CF20D7" w:rsidP="00CA6413">
      <w:r>
        <w:t xml:space="preserve">Once your form is completed, you can e-mail it to  </w:t>
      </w:r>
      <w:r w:rsidR="00780301">
        <w:fldChar w:fldCharType="begin"/>
      </w:r>
      <w:r>
        <w:instrText xml:space="preserve"> HYPERLINK "mailto:submit-variants@lrg-sequence.org" \t "_blank" </w:instrText>
      </w:r>
      <w:r w:rsidR="00780301">
        <w:fldChar w:fldCharType="separate"/>
      </w:r>
      <w:r>
        <w:rPr>
          <w:rStyle w:val="Hyperlink"/>
        </w:rPr>
        <w:t>submit-variants@lrg-sequence.org</w:t>
      </w:r>
      <w:r w:rsidR="00780301">
        <w:fldChar w:fldCharType="end"/>
      </w:r>
      <w:r>
        <w:t xml:space="preserve">. Alternatively, if the submission is large (&gt; 4 Mb), upload it to our FTP server </w:t>
      </w:r>
      <w:r w:rsidR="00780301">
        <w:fldChar w:fldCharType="begin"/>
      </w:r>
      <w:r w:rsidR="00DA0E13">
        <w:instrText>HYPERLINK "http://ftp-private.ebi.ac.uk" \t "_blank"</w:instrText>
      </w:r>
      <w:r w:rsidR="00780301">
        <w:fldChar w:fldCharType="separate"/>
      </w:r>
      <w:r>
        <w:rPr>
          <w:rStyle w:val="Hyperlink"/>
        </w:rPr>
        <w:t>ftp-private.ebi.ac.uk</w:t>
      </w:r>
      <w:r w:rsidR="00780301">
        <w:fldChar w:fldCharType="end"/>
      </w:r>
      <w:r>
        <w:t xml:space="preserve">. To obtain a login and password, please send an e-mail with subject line '[LRG] FTP details' to </w:t>
      </w:r>
      <w:r w:rsidR="00780301">
        <w:fldChar w:fldCharType="begin"/>
      </w:r>
      <w:r w:rsidR="00DA0E13">
        <w:instrText>HYPERLINK "mailto:submit-variants@lrg-sequence.org" \t "_blank"</w:instrText>
      </w:r>
      <w:r w:rsidR="00780301">
        <w:fldChar w:fldCharType="separate"/>
      </w:r>
      <w:r>
        <w:rPr>
          <w:rStyle w:val="Hyperlink"/>
        </w:rPr>
        <w:t>submit-variants@lrg-sequence.org</w:t>
      </w:r>
      <w:r w:rsidR="00780301">
        <w:fldChar w:fldCharType="end"/>
      </w:r>
      <w:r w:rsidR="00DF0F04">
        <w:t>.</w:t>
      </w:r>
    </w:p>
    <w:p w:rsidR="00CF20D7" w:rsidRDefault="00CF20D7" w:rsidP="00CA6413"/>
    <w:p w:rsidR="00CF20D7" w:rsidRDefault="00CF20D7" w:rsidP="0088613C">
      <w:pPr>
        <w:pStyle w:val="Heading2"/>
        <w:numPr>
          <w:ilvl w:val="0"/>
          <w:numId w:val="19"/>
        </w:numPr>
        <w:jc w:val="left"/>
      </w:pPr>
      <w:r>
        <w:t>Downstream processing</w:t>
      </w:r>
    </w:p>
    <w:p w:rsidR="00CF20D7" w:rsidRDefault="00CF20D7" w:rsidP="00FB1811">
      <w:r>
        <w:t xml:space="preserve">EBI/NCBI will process your submission, converting the data to an accessioned record in dbSNP or </w:t>
      </w:r>
      <w:hyperlink r:id="rId12" w:history="1">
        <w:r w:rsidRPr="00CA6413">
          <w:rPr>
            <w:rStyle w:val="Hyperlink"/>
          </w:rPr>
          <w:t>dbVar</w:t>
        </w:r>
      </w:hyperlink>
      <w:r>
        <w:t>/</w:t>
      </w:r>
      <w:hyperlink r:id="rId13" w:history="1">
        <w:r w:rsidRPr="00CA6413">
          <w:rPr>
            <w:rStyle w:val="Hyperlink"/>
          </w:rPr>
          <w:t>DGV</w:t>
        </w:r>
      </w:hyperlink>
      <w:r>
        <w:t>a as appropriate.  Any uncertainty in determining the location on the reference nucleotide sequence that resulted in the observed change in amino acid sequence will delay complete processing of your submission.  If we are unable to resolve the ambiguity, the submission will be returned to you for clarification.  Within two weeks, that submission will be compared to other submissions, clustered on the LRG/RefSeqGene, and assigned a reference identifier (e.g. rs#) . You will be given an opportunity to review your submission before it is made public.</w:t>
      </w:r>
    </w:p>
    <w:p w:rsidR="00CF20D7" w:rsidRDefault="00CF20D7" w:rsidP="00FB1811"/>
    <w:p w:rsidR="00CF20D7" w:rsidRDefault="00CF20D7" w:rsidP="0088613C">
      <w:pPr>
        <w:pStyle w:val="Heading2"/>
        <w:numPr>
          <w:ilvl w:val="0"/>
          <w:numId w:val="19"/>
        </w:numPr>
        <w:jc w:val="left"/>
      </w:pPr>
      <w:r>
        <w:t>Reports</w:t>
      </w:r>
    </w:p>
    <w:p w:rsidR="00CF20D7" w:rsidRPr="00296CC1" w:rsidRDefault="00CF20D7" w:rsidP="00296CC1">
      <w:pPr>
        <w:rPr>
          <w:rFonts w:cs="Arial"/>
        </w:rPr>
      </w:pPr>
      <w:r>
        <w:rPr>
          <w:rFonts w:cs="Arial"/>
        </w:rPr>
        <w:t xml:space="preserve">When data are completely processed and ready to be made public, a report will be generated merging the data you supplied with any other information that may be available about that variant.  These data will </w:t>
      </w:r>
      <w:r w:rsidR="007E2762">
        <w:rPr>
          <w:rFonts w:cs="Arial"/>
        </w:rPr>
        <w:t xml:space="preserve">be viewable in the major genome browsers and will be </w:t>
      </w:r>
      <w:r w:rsidR="005F64A1">
        <w:rPr>
          <w:rFonts w:cs="Arial"/>
        </w:rPr>
        <w:t>provided for download from the central databases</w:t>
      </w:r>
      <w:r w:rsidR="007E2762">
        <w:rPr>
          <w:rFonts w:cs="Arial"/>
        </w:rPr>
        <w:t>.</w:t>
      </w:r>
    </w:p>
    <w:sectPr w:rsidR="00CF20D7" w:rsidRPr="00296CC1" w:rsidSect="00267B0B">
      <w:pgSz w:w="12240" w:h="15840"/>
      <w:pgMar w:top="1440" w:right="1800" w:bottom="1440" w:left="1800" w:gutter="0"/>
      <w:noEndnote/>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D0334"/>
    <w:multiLevelType w:val="hybridMultilevel"/>
    <w:tmpl w:val="5C6AD8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5E26A39"/>
    <w:multiLevelType w:val="hybridMultilevel"/>
    <w:tmpl w:val="DE2E1058"/>
    <w:lvl w:ilvl="0" w:tplc="C2E0B276">
      <w:start w:val="6"/>
      <w:numFmt w:val="decimal"/>
      <w:lvlText w:val="%1."/>
      <w:lvlJc w:val="left"/>
      <w:pPr>
        <w:ind w:left="180" w:hanging="18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hanging="180"/>
      </w:pPr>
      <w:rPr>
        <w:rFonts w:cs="Times New Roman"/>
      </w:rPr>
    </w:lvl>
    <w:lvl w:ilvl="3" w:tplc="0409000F" w:tentative="1">
      <w:start w:val="1"/>
      <w:numFmt w:val="decimal"/>
      <w:lvlText w:val="%4."/>
      <w:lvlJc w:val="left"/>
      <w:pPr>
        <w:ind w:left="720" w:hanging="360"/>
      </w:pPr>
      <w:rPr>
        <w:rFonts w:cs="Times New Roman"/>
      </w:rPr>
    </w:lvl>
    <w:lvl w:ilvl="4" w:tplc="04090019" w:tentative="1">
      <w:start w:val="1"/>
      <w:numFmt w:val="lowerLetter"/>
      <w:lvlText w:val="%5."/>
      <w:lvlJc w:val="left"/>
      <w:pPr>
        <w:ind w:left="1440" w:hanging="360"/>
      </w:pPr>
      <w:rPr>
        <w:rFonts w:cs="Times New Roman"/>
      </w:rPr>
    </w:lvl>
    <w:lvl w:ilvl="5" w:tplc="0409001B" w:tentative="1">
      <w:start w:val="1"/>
      <w:numFmt w:val="lowerRoman"/>
      <w:lvlText w:val="%6."/>
      <w:lvlJc w:val="right"/>
      <w:pPr>
        <w:ind w:left="2160" w:hanging="180"/>
      </w:pPr>
      <w:rPr>
        <w:rFonts w:cs="Times New Roman"/>
      </w:rPr>
    </w:lvl>
    <w:lvl w:ilvl="6" w:tplc="0409000F" w:tentative="1">
      <w:start w:val="1"/>
      <w:numFmt w:val="decimal"/>
      <w:lvlText w:val="%7."/>
      <w:lvlJc w:val="left"/>
      <w:pPr>
        <w:ind w:left="2880" w:hanging="360"/>
      </w:pPr>
      <w:rPr>
        <w:rFonts w:cs="Times New Roman"/>
      </w:rPr>
    </w:lvl>
    <w:lvl w:ilvl="7" w:tplc="04090019" w:tentative="1">
      <w:start w:val="1"/>
      <w:numFmt w:val="lowerLetter"/>
      <w:lvlText w:val="%8."/>
      <w:lvlJc w:val="left"/>
      <w:pPr>
        <w:ind w:left="3600" w:hanging="360"/>
      </w:pPr>
      <w:rPr>
        <w:rFonts w:cs="Times New Roman"/>
      </w:rPr>
    </w:lvl>
    <w:lvl w:ilvl="8" w:tplc="0409001B" w:tentative="1">
      <w:start w:val="1"/>
      <w:numFmt w:val="lowerRoman"/>
      <w:lvlText w:val="%9."/>
      <w:lvlJc w:val="right"/>
      <w:pPr>
        <w:ind w:left="4320" w:hanging="180"/>
      </w:pPr>
      <w:rPr>
        <w:rFonts w:cs="Times New Roman"/>
      </w:rPr>
    </w:lvl>
  </w:abstractNum>
  <w:abstractNum w:abstractNumId="2">
    <w:nsid w:val="09187E2C"/>
    <w:multiLevelType w:val="hybridMultilevel"/>
    <w:tmpl w:val="7194DF8E"/>
    <w:lvl w:ilvl="0" w:tplc="0409001B">
      <w:start w:val="1"/>
      <w:numFmt w:val="lowerRoman"/>
      <w:lvlText w:val="%1."/>
      <w:lvlJc w:val="right"/>
      <w:pPr>
        <w:ind w:left="180" w:hanging="180"/>
      </w:pPr>
      <w:rPr>
        <w:rFonts w:cs="Times New Roman"/>
      </w:rPr>
    </w:lvl>
    <w:lvl w:ilvl="1" w:tplc="04090019">
      <w:start w:val="1"/>
      <w:numFmt w:val="lowerLetter"/>
      <w:lvlText w:val="%2."/>
      <w:lvlJc w:val="left"/>
      <w:pPr>
        <w:ind w:left="-180" w:hanging="360"/>
      </w:pPr>
      <w:rPr>
        <w:rFonts w:cs="Times New Roman"/>
      </w:rPr>
    </w:lvl>
    <w:lvl w:ilvl="2" w:tplc="0409001B" w:tentative="1">
      <w:start w:val="1"/>
      <w:numFmt w:val="lowerRoman"/>
      <w:lvlText w:val="%3."/>
      <w:lvlJc w:val="right"/>
      <w:pPr>
        <w:ind w:left="540" w:hanging="180"/>
      </w:pPr>
      <w:rPr>
        <w:rFonts w:cs="Times New Roman"/>
      </w:rPr>
    </w:lvl>
    <w:lvl w:ilvl="3" w:tplc="0409000F" w:tentative="1">
      <w:start w:val="1"/>
      <w:numFmt w:val="decimal"/>
      <w:lvlText w:val="%4."/>
      <w:lvlJc w:val="left"/>
      <w:pPr>
        <w:ind w:left="1260" w:hanging="360"/>
      </w:pPr>
      <w:rPr>
        <w:rFonts w:cs="Times New Roman"/>
      </w:rPr>
    </w:lvl>
    <w:lvl w:ilvl="4" w:tplc="04090019" w:tentative="1">
      <w:start w:val="1"/>
      <w:numFmt w:val="lowerLetter"/>
      <w:lvlText w:val="%5."/>
      <w:lvlJc w:val="left"/>
      <w:pPr>
        <w:ind w:left="1980" w:hanging="360"/>
      </w:pPr>
      <w:rPr>
        <w:rFonts w:cs="Times New Roman"/>
      </w:rPr>
    </w:lvl>
    <w:lvl w:ilvl="5" w:tplc="0409001B" w:tentative="1">
      <w:start w:val="1"/>
      <w:numFmt w:val="lowerRoman"/>
      <w:lvlText w:val="%6."/>
      <w:lvlJc w:val="right"/>
      <w:pPr>
        <w:ind w:left="2700" w:hanging="180"/>
      </w:pPr>
      <w:rPr>
        <w:rFonts w:cs="Times New Roman"/>
      </w:rPr>
    </w:lvl>
    <w:lvl w:ilvl="6" w:tplc="0409000F" w:tentative="1">
      <w:start w:val="1"/>
      <w:numFmt w:val="decimal"/>
      <w:lvlText w:val="%7."/>
      <w:lvlJc w:val="left"/>
      <w:pPr>
        <w:ind w:left="3420" w:hanging="360"/>
      </w:pPr>
      <w:rPr>
        <w:rFonts w:cs="Times New Roman"/>
      </w:rPr>
    </w:lvl>
    <w:lvl w:ilvl="7" w:tplc="04090019" w:tentative="1">
      <w:start w:val="1"/>
      <w:numFmt w:val="lowerLetter"/>
      <w:lvlText w:val="%8."/>
      <w:lvlJc w:val="left"/>
      <w:pPr>
        <w:ind w:left="4140" w:hanging="360"/>
      </w:pPr>
      <w:rPr>
        <w:rFonts w:cs="Times New Roman"/>
      </w:rPr>
    </w:lvl>
    <w:lvl w:ilvl="8" w:tplc="0409001B" w:tentative="1">
      <w:start w:val="1"/>
      <w:numFmt w:val="lowerRoman"/>
      <w:lvlText w:val="%9."/>
      <w:lvlJc w:val="right"/>
      <w:pPr>
        <w:ind w:left="4860" w:hanging="180"/>
      </w:pPr>
      <w:rPr>
        <w:rFonts w:cs="Times New Roman"/>
      </w:rPr>
    </w:lvl>
  </w:abstractNum>
  <w:abstractNum w:abstractNumId="3">
    <w:nsid w:val="11FC35CA"/>
    <w:multiLevelType w:val="hybridMultilevel"/>
    <w:tmpl w:val="AD2E2D08"/>
    <w:lvl w:ilvl="0" w:tplc="AB0695DE">
      <w:start w:val="1"/>
      <w:numFmt w:val="decimal"/>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15644EEE"/>
    <w:multiLevelType w:val="hybridMultilevel"/>
    <w:tmpl w:val="94086498"/>
    <w:lvl w:ilvl="0" w:tplc="0409001B">
      <w:start w:val="1"/>
      <w:numFmt w:val="lowerRoman"/>
      <w:lvlText w:val="%1."/>
      <w:lvlJc w:val="right"/>
      <w:pPr>
        <w:ind w:left="180" w:hanging="180"/>
      </w:pPr>
      <w:rPr>
        <w:rFonts w:cs="Times New Roman"/>
      </w:rPr>
    </w:lvl>
    <w:lvl w:ilvl="1" w:tplc="04090019" w:tentative="1">
      <w:start w:val="1"/>
      <w:numFmt w:val="lowerLetter"/>
      <w:lvlText w:val="%2."/>
      <w:lvlJc w:val="left"/>
      <w:pPr>
        <w:ind w:left="-180" w:hanging="360"/>
      </w:pPr>
      <w:rPr>
        <w:rFonts w:cs="Times New Roman"/>
      </w:rPr>
    </w:lvl>
    <w:lvl w:ilvl="2" w:tplc="0409001B" w:tentative="1">
      <w:start w:val="1"/>
      <w:numFmt w:val="lowerRoman"/>
      <w:lvlText w:val="%3."/>
      <w:lvlJc w:val="right"/>
      <w:pPr>
        <w:ind w:left="540" w:hanging="180"/>
      </w:pPr>
      <w:rPr>
        <w:rFonts w:cs="Times New Roman"/>
      </w:rPr>
    </w:lvl>
    <w:lvl w:ilvl="3" w:tplc="0409000F" w:tentative="1">
      <w:start w:val="1"/>
      <w:numFmt w:val="decimal"/>
      <w:lvlText w:val="%4."/>
      <w:lvlJc w:val="left"/>
      <w:pPr>
        <w:ind w:left="1260" w:hanging="360"/>
      </w:pPr>
      <w:rPr>
        <w:rFonts w:cs="Times New Roman"/>
      </w:rPr>
    </w:lvl>
    <w:lvl w:ilvl="4" w:tplc="04090019" w:tentative="1">
      <w:start w:val="1"/>
      <w:numFmt w:val="lowerLetter"/>
      <w:lvlText w:val="%5."/>
      <w:lvlJc w:val="left"/>
      <w:pPr>
        <w:ind w:left="1980" w:hanging="360"/>
      </w:pPr>
      <w:rPr>
        <w:rFonts w:cs="Times New Roman"/>
      </w:rPr>
    </w:lvl>
    <w:lvl w:ilvl="5" w:tplc="0409001B" w:tentative="1">
      <w:start w:val="1"/>
      <w:numFmt w:val="lowerRoman"/>
      <w:lvlText w:val="%6."/>
      <w:lvlJc w:val="right"/>
      <w:pPr>
        <w:ind w:left="2700" w:hanging="180"/>
      </w:pPr>
      <w:rPr>
        <w:rFonts w:cs="Times New Roman"/>
      </w:rPr>
    </w:lvl>
    <w:lvl w:ilvl="6" w:tplc="0409000F" w:tentative="1">
      <w:start w:val="1"/>
      <w:numFmt w:val="decimal"/>
      <w:lvlText w:val="%7."/>
      <w:lvlJc w:val="left"/>
      <w:pPr>
        <w:ind w:left="3420" w:hanging="360"/>
      </w:pPr>
      <w:rPr>
        <w:rFonts w:cs="Times New Roman"/>
      </w:rPr>
    </w:lvl>
    <w:lvl w:ilvl="7" w:tplc="04090019" w:tentative="1">
      <w:start w:val="1"/>
      <w:numFmt w:val="lowerLetter"/>
      <w:lvlText w:val="%8."/>
      <w:lvlJc w:val="left"/>
      <w:pPr>
        <w:ind w:left="4140" w:hanging="360"/>
      </w:pPr>
      <w:rPr>
        <w:rFonts w:cs="Times New Roman"/>
      </w:rPr>
    </w:lvl>
    <w:lvl w:ilvl="8" w:tplc="0409001B" w:tentative="1">
      <w:start w:val="1"/>
      <w:numFmt w:val="lowerRoman"/>
      <w:lvlText w:val="%9."/>
      <w:lvlJc w:val="right"/>
      <w:pPr>
        <w:ind w:left="4860" w:hanging="180"/>
      </w:pPr>
      <w:rPr>
        <w:rFonts w:cs="Times New Roman"/>
      </w:rPr>
    </w:lvl>
  </w:abstractNum>
  <w:abstractNum w:abstractNumId="5">
    <w:nsid w:val="2A437B91"/>
    <w:multiLevelType w:val="hybridMultilevel"/>
    <w:tmpl w:val="481CADF8"/>
    <w:lvl w:ilvl="0" w:tplc="AB0695D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34E61A97"/>
    <w:multiLevelType w:val="hybridMultilevel"/>
    <w:tmpl w:val="7A660EFC"/>
    <w:lvl w:ilvl="0" w:tplc="0409001B">
      <w:start w:val="1"/>
      <w:numFmt w:val="lowerRoman"/>
      <w:lvlText w:val="%1."/>
      <w:lvlJc w:val="right"/>
      <w:pPr>
        <w:ind w:left="180" w:hanging="180"/>
      </w:pPr>
      <w:rPr>
        <w:rFonts w:cs="Times New Roman"/>
      </w:rPr>
    </w:lvl>
    <w:lvl w:ilvl="1" w:tplc="04090019" w:tentative="1">
      <w:start w:val="1"/>
      <w:numFmt w:val="lowerLetter"/>
      <w:lvlText w:val="%2."/>
      <w:lvlJc w:val="left"/>
      <w:pPr>
        <w:ind w:left="-180" w:hanging="360"/>
      </w:pPr>
      <w:rPr>
        <w:rFonts w:cs="Times New Roman"/>
      </w:rPr>
    </w:lvl>
    <w:lvl w:ilvl="2" w:tplc="0409001B" w:tentative="1">
      <w:start w:val="1"/>
      <w:numFmt w:val="lowerRoman"/>
      <w:lvlText w:val="%3."/>
      <w:lvlJc w:val="right"/>
      <w:pPr>
        <w:ind w:left="540" w:hanging="180"/>
      </w:pPr>
      <w:rPr>
        <w:rFonts w:cs="Times New Roman"/>
      </w:rPr>
    </w:lvl>
    <w:lvl w:ilvl="3" w:tplc="0409000F" w:tentative="1">
      <w:start w:val="1"/>
      <w:numFmt w:val="decimal"/>
      <w:lvlText w:val="%4."/>
      <w:lvlJc w:val="left"/>
      <w:pPr>
        <w:ind w:left="1260" w:hanging="360"/>
      </w:pPr>
      <w:rPr>
        <w:rFonts w:cs="Times New Roman"/>
      </w:rPr>
    </w:lvl>
    <w:lvl w:ilvl="4" w:tplc="04090019" w:tentative="1">
      <w:start w:val="1"/>
      <w:numFmt w:val="lowerLetter"/>
      <w:lvlText w:val="%5."/>
      <w:lvlJc w:val="left"/>
      <w:pPr>
        <w:ind w:left="1980" w:hanging="360"/>
      </w:pPr>
      <w:rPr>
        <w:rFonts w:cs="Times New Roman"/>
      </w:rPr>
    </w:lvl>
    <w:lvl w:ilvl="5" w:tplc="0409001B" w:tentative="1">
      <w:start w:val="1"/>
      <w:numFmt w:val="lowerRoman"/>
      <w:lvlText w:val="%6."/>
      <w:lvlJc w:val="right"/>
      <w:pPr>
        <w:ind w:left="2700" w:hanging="180"/>
      </w:pPr>
      <w:rPr>
        <w:rFonts w:cs="Times New Roman"/>
      </w:rPr>
    </w:lvl>
    <w:lvl w:ilvl="6" w:tplc="0409000F" w:tentative="1">
      <w:start w:val="1"/>
      <w:numFmt w:val="decimal"/>
      <w:lvlText w:val="%7."/>
      <w:lvlJc w:val="left"/>
      <w:pPr>
        <w:ind w:left="3420" w:hanging="360"/>
      </w:pPr>
      <w:rPr>
        <w:rFonts w:cs="Times New Roman"/>
      </w:rPr>
    </w:lvl>
    <w:lvl w:ilvl="7" w:tplc="04090019" w:tentative="1">
      <w:start w:val="1"/>
      <w:numFmt w:val="lowerLetter"/>
      <w:lvlText w:val="%8."/>
      <w:lvlJc w:val="left"/>
      <w:pPr>
        <w:ind w:left="4140" w:hanging="360"/>
      </w:pPr>
      <w:rPr>
        <w:rFonts w:cs="Times New Roman"/>
      </w:rPr>
    </w:lvl>
    <w:lvl w:ilvl="8" w:tplc="0409001B" w:tentative="1">
      <w:start w:val="1"/>
      <w:numFmt w:val="lowerRoman"/>
      <w:lvlText w:val="%9."/>
      <w:lvlJc w:val="right"/>
      <w:pPr>
        <w:ind w:left="4860" w:hanging="180"/>
      </w:pPr>
      <w:rPr>
        <w:rFonts w:cs="Times New Roman"/>
      </w:rPr>
    </w:lvl>
  </w:abstractNum>
  <w:abstractNum w:abstractNumId="7">
    <w:nsid w:val="439904AE"/>
    <w:multiLevelType w:val="hybridMultilevel"/>
    <w:tmpl w:val="6DD62B2C"/>
    <w:lvl w:ilvl="0" w:tplc="AB0695D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9D658B8"/>
    <w:multiLevelType w:val="hybridMultilevel"/>
    <w:tmpl w:val="89064650"/>
    <w:lvl w:ilvl="0" w:tplc="0409001B">
      <w:start w:val="1"/>
      <w:numFmt w:val="lowerRoman"/>
      <w:lvlText w:val="%1."/>
      <w:lvlJc w:val="right"/>
      <w:pPr>
        <w:ind w:left="180" w:hanging="180"/>
      </w:pPr>
      <w:rPr>
        <w:rFonts w:cs="Times New Roman"/>
      </w:rPr>
    </w:lvl>
    <w:lvl w:ilvl="1" w:tplc="04090019">
      <w:start w:val="1"/>
      <w:numFmt w:val="lowerLetter"/>
      <w:lvlText w:val="%2."/>
      <w:lvlJc w:val="left"/>
      <w:pPr>
        <w:ind w:left="-180" w:hanging="360"/>
      </w:pPr>
      <w:rPr>
        <w:rFonts w:cs="Times New Roman"/>
      </w:rPr>
    </w:lvl>
    <w:lvl w:ilvl="2" w:tplc="0409001B" w:tentative="1">
      <w:start w:val="1"/>
      <w:numFmt w:val="lowerRoman"/>
      <w:lvlText w:val="%3."/>
      <w:lvlJc w:val="right"/>
      <w:pPr>
        <w:ind w:left="540" w:hanging="180"/>
      </w:pPr>
      <w:rPr>
        <w:rFonts w:cs="Times New Roman"/>
      </w:rPr>
    </w:lvl>
    <w:lvl w:ilvl="3" w:tplc="0409000F" w:tentative="1">
      <w:start w:val="1"/>
      <w:numFmt w:val="decimal"/>
      <w:lvlText w:val="%4."/>
      <w:lvlJc w:val="left"/>
      <w:pPr>
        <w:ind w:left="1260" w:hanging="360"/>
      </w:pPr>
      <w:rPr>
        <w:rFonts w:cs="Times New Roman"/>
      </w:rPr>
    </w:lvl>
    <w:lvl w:ilvl="4" w:tplc="04090019" w:tentative="1">
      <w:start w:val="1"/>
      <w:numFmt w:val="lowerLetter"/>
      <w:lvlText w:val="%5."/>
      <w:lvlJc w:val="left"/>
      <w:pPr>
        <w:ind w:left="1980" w:hanging="360"/>
      </w:pPr>
      <w:rPr>
        <w:rFonts w:cs="Times New Roman"/>
      </w:rPr>
    </w:lvl>
    <w:lvl w:ilvl="5" w:tplc="0409001B" w:tentative="1">
      <w:start w:val="1"/>
      <w:numFmt w:val="lowerRoman"/>
      <w:lvlText w:val="%6."/>
      <w:lvlJc w:val="right"/>
      <w:pPr>
        <w:ind w:left="2700" w:hanging="180"/>
      </w:pPr>
      <w:rPr>
        <w:rFonts w:cs="Times New Roman"/>
      </w:rPr>
    </w:lvl>
    <w:lvl w:ilvl="6" w:tplc="0409000F" w:tentative="1">
      <w:start w:val="1"/>
      <w:numFmt w:val="decimal"/>
      <w:lvlText w:val="%7."/>
      <w:lvlJc w:val="left"/>
      <w:pPr>
        <w:ind w:left="3420" w:hanging="360"/>
      </w:pPr>
      <w:rPr>
        <w:rFonts w:cs="Times New Roman"/>
      </w:rPr>
    </w:lvl>
    <w:lvl w:ilvl="7" w:tplc="04090019" w:tentative="1">
      <w:start w:val="1"/>
      <w:numFmt w:val="lowerLetter"/>
      <w:lvlText w:val="%8."/>
      <w:lvlJc w:val="left"/>
      <w:pPr>
        <w:ind w:left="4140" w:hanging="360"/>
      </w:pPr>
      <w:rPr>
        <w:rFonts w:cs="Times New Roman"/>
      </w:rPr>
    </w:lvl>
    <w:lvl w:ilvl="8" w:tplc="0409001B" w:tentative="1">
      <w:start w:val="1"/>
      <w:numFmt w:val="lowerRoman"/>
      <w:lvlText w:val="%9."/>
      <w:lvlJc w:val="right"/>
      <w:pPr>
        <w:ind w:left="4860" w:hanging="180"/>
      </w:pPr>
      <w:rPr>
        <w:rFonts w:cs="Times New Roman"/>
      </w:rPr>
    </w:lvl>
  </w:abstractNum>
  <w:abstractNum w:abstractNumId="9">
    <w:nsid w:val="4D3828BE"/>
    <w:multiLevelType w:val="hybridMultilevel"/>
    <w:tmpl w:val="5D002698"/>
    <w:lvl w:ilvl="0" w:tplc="AB0695D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A0F2E9A"/>
    <w:multiLevelType w:val="hybridMultilevel"/>
    <w:tmpl w:val="22AA212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DB64A36"/>
    <w:multiLevelType w:val="hybridMultilevel"/>
    <w:tmpl w:val="73B08186"/>
    <w:lvl w:ilvl="0" w:tplc="AB0695D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60987741"/>
    <w:multiLevelType w:val="hybridMultilevel"/>
    <w:tmpl w:val="85B86D7C"/>
    <w:lvl w:ilvl="0" w:tplc="0409001B">
      <w:start w:val="1"/>
      <w:numFmt w:val="lowerRoman"/>
      <w:lvlText w:val="%1."/>
      <w:lvlJc w:val="right"/>
      <w:pPr>
        <w:ind w:left="180" w:hanging="180"/>
      </w:pPr>
      <w:rPr>
        <w:rFonts w:cs="Times New Roman"/>
      </w:rPr>
    </w:lvl>
    <w:lvl w:ilvl="1" w:tplc="04090019" w:tentative="1">
      <w:start w:val="1"/>
      <w:numFmt w:val="lowerLetter"/>
      <w:lvlText w:val="%2."/>
      <w:lvlJc w:val="left"/>
      <w:pPr>
        <w:ind w:left="-180" w:hanging="360"/>
      </w:pPr>
      <w:rPr>
        <w:rFonts w:cs="Times New Roman"/>
      </w:rPr>
    </w:lvl>
    <w:lvl w:ilvl="2" w:tplc="0409001B" w:tentative="1">
      <w:start w:val="1"/>
      <w:numFmt w:val="lowerRoman"/>
      <w:lvlText w:val="%3."/>
      <w:lvlJc w:val="right"/>
      <w:pPr>
        <w:ind w:left="540" w:hanging="180"/>
      </w:pPr>
      <w:rPr>
        <w:rFonts w:cs="Times New Roman"/>
      </w:rPr>
    </w:lvl>
    <w:lvl w:ilvl="3" w:tplc="0409000F" w:tentative="1">
      <w:start w:val="1"/>
      <w:numFmt w:val="decimal"/>
      <w:lvlText w:val="%4."/>
      <w:lvlJc w:val="left"/>
      <w:pPr>
        <w:ind w:left="1260" w:hanging="360"/>
      </w:pPr>
      <w:rPr>
        <w:rFonts w:cs="Times New Roman"/>
      </w:rPr>
    </w:lvl>
    <w:lvl w:ilvl="4" w:tplc="04090019" w:tentative="1">
      <w:start w:val="1"/>
      <w:numFmt w:val="lowerLetter"/>
      <w:lvlText w:val="%5."/>
      <w:lvlJc w:val="left"/>
      <w:pPr>
        <w:ind w:left="1980" w:hanging="360"/>
      </w:pPr>
      <w:rPr>
        <w:rFonts w:cs="Times New Roman"/>
      </w:rPr>
    </w:lvl>
    <w:lvl w:ilvl="5" w:tplc="0409001B" w:tentative="1">
      <w:start w:val="1"/>
      <w:numFmt w:val="lowerRoman"/>
      <w:lvlText w:val="%6."/>
      <w:lvlJc w:val="right"/>
      <w:pPr>
        <w:ind w:left="2700" w:hanging="180"/>
      </w:pPr>
      <w:rPr>
        <w:rFonts w:cs="Times New Roman"/>
      </w:rPr>
    </w:lvl>
    <w:lvl w:ilvl="6" w:tplc="0409000F" w:tentative="1">
      <w:start w:val="1"/>
      <w:numFmt w:val="decimal"/>
      <w:lvlText w:val="%7."/>
      <w:lvlJc w:val="left"/>
      <w:pPr>
        <w:ind w:left="3420" w:hanging="360"/>
      </w:pPr>
      <w:rPr>
        <w:rFonts w:cs="Times New Roman"/>
      </w:rPr>
    </w:lvl>
    <w:lvl w:ilvl="7" w:tplc="04090019" w:tentative="1">
      <w:start w:val="1"/>
      <w:numFmt w:val="lowerLetter"/>
      <w:lvlText w:val="%8."/>
      <w:lvlJc w:val="left"/>
      <w:pPr>
        <w:ind w:left="4140" w:hanging="360"/>
      </w:pPr>
      <w:rPr>
        <w:rFonts w:cs="Times New Roman"/>
      </w:rPr>
    </w:lvl>
    <w:lvl w:ilvl="8" w:tplc="0409001B" w:tentative="1">
      <w:start w:val="1"/>
      <w:numFmt w:val="lowerRoman"/>
      <w:lvlText w:val="%9."/>
      <w:lvlJc w:val="right"/>
      <w:pPr>
        <w:ind w:left="4860" w:hanging="180"/>
      </w:pPr>
      <w:rPr>
        <w:rFonts w:cs="Times New Roman"/>
      </w:rPr>
    </w:lvl>
  </w:abstractNum>
  <w:abstractNum w:abstractNumId="13">
    <w:nsid w:val="64460E3B"/>
    <w:multiLevelType w:val="hybridMultilevel"/>
    <w:tmpl w:val="EF0092B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6CEB3A35"/>
    <w:multiLevelType w:val="hybridMultilevel"/>
    <w:tmpl w:val="77E62022"/>
    <w:lvl w:ilvl="0" w:tplc="0409001B">
      <w:start w:val="1"/>
      <w:numFmt w:val="lowerRoman"/>
      <w:lvlText w:val="%1."/>
      <w:lvlJc w:val="right"/>
      <w:pPr>
        <w:ind w:left="1800" w:hanging="18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F626157"/>
    <w:multiLevelType w:val="hybridMultilevel"/>
    <w:tmpl w:val="440E530A"/>
    <w:lvl w:ilvl="0" w:tplc="0409000F">
      <w:start w:val="1"/>
      <w:numFmt w:val="decimal"/>
      <w:lvlText w:val="%1."/>
      <w:lvlJc w:val="left"/>
      <w:pPr>
        <w:ind w:left="180" w:hanging="18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3A131BF"/>
    <w:multiLevelType w:val="hybridMultilevel"/>
    <w:tmpl w:val="2034CE2A"/>
    <w:lvl w:ilvl="0" w:tplc="38047B22">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7A2F2B7C"/>
    <w:multiLevelType w:val="hybridMultilevel"/>
    <w:tmpl w:val="BE10DC32"/>
    <w:lvl w:ilvl="0" w:tplc="AB0695D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CEF264F"/>
    <w:multiLevelType w:val="hybridMultilevel"/>
    <w:tmpl w:val="D240882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3"/>
  </w:num>
  <w:num w:numId="2">
    <w:abstractNumId w:val="0"/>
  </w:num>
  <w:num w:numId="3">
    <w:abstractNumId w:val="18"/>
  </w:num>
  <w:num w:numId="4">
    <w:abstractNumId w:val="10"/>
  </w:num>
  <w:num w:numId="5">
    <w:abstractNumId w:val="5"/>
  </w:num>
  <w:num w:numId="6">
    <w:abstractNumId w:val="16"/>
  </w:num>
  <w:num w:numId="7">
    <w:abstractNumId w:val="7"/>
  </w:num>
  <w:num w:numId="8">
    <w:abstractNumId w:val="11"/>
  </w:num>
  <w:num w:numId="9">
    <w:abstractNumId w:val="9"/>
  </w:num>
  <w:num w:numId="10">
    <w:abstractNumId w:val="17"/>
  </w:num>
  <w:num w:numId="11">
    <w:abstractNumId w:val="3"/>
  </w:num>
  <w:num w:numId="12">
    <w:abstractNumId w:val="8"/>
  </w:num>
  <w:num w:numId="13">
    <w:abstractNumId w:val="14"/>
  </w:num>
  <w:num w:numId="14">
    <w:abstractNumId w:val="4"/>
  </w:num>
  <w:num w:numId="15">
    <w:abstractNumId w:val="6"/>
  </w:num>
  <w:num w:numId="16">
    <w:abstractNumId w:val="12"/>
  </w:num>
  <w:num w:numId="17">
    <w:abstractNumId w:val="2"/>
  </w:num>
  <w:num w:numId="18">
    <w:abstractNumId w:val="15"/>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701"/>
  <w:revisionView w:markup="0" w:comments="0" w:insDel="0" w:formatting="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
  <w:rsids>
    <w:rsidRoot w:val="00B6469A"/>
    <w:rsid w:val="00006EF6"/>
    <w:rsid w:val="000263C3"/>
    <w:rsid w:val="0008040D"/>
    <w:rsid w:val="00081AE7"/>
    <w:rsid w:val="000D34D2"/>
    <w:rsid w:val="000D6D87"/>
    <w:rsid w:val="000E5714"/>
    <w:rsid w:val="000F3798"/>
    <w:rsid w:val="001135D8"/>
    <w:rsid w:val="00152F17"/>
    <w:rsid w:val="00181EB2"/>
    <w:rsid w:val="001A261F"/>
    <w:rsid w:val="001B3B82"/>
    <w:rsid w:val="002221EC"/>
    <w:rsid w:val="00233467"/>
    <w:rsid w:val="00267B0B"/>
    <w:rsid w:val="00296CC1"/>
    <w:rsid w:val="002973D1"/>
    <w:rsid w:val="00353EC0"/>
    <w:rsid w:val="00367BFC"/>
    <w:rsid w:val="003A39F8"/>
    <w:rsid w:val="003C3243"/>
    <w:rsid w:val="003D730D"/>
    <w:rsid w:val="00430BC6"/>
    <w:rsid w:val="00445122"/>
    <w:rsid w:val="004B1363"/>
    <w:rsid w:val="004B6B4F"/>
    <w:rsid w:val="004D3E30"/>
    <w:rsid w:val="005024B5"/>
    <w:rsid w:val="00533DE4"/>
    <w:rsid w:val="00543407"/>
    <w:rsid w:val="00557721"/>
    <w:rsid w:val="00576702"/>
    <w:rsid w:val="005935DC"/>
    <w:rsid w:val="005969E1"/>
    <w:rsid w:val="005C7E50"/>
    <w:rsid w:val="005F5744"/>
    <w:rsid w:val="005F64A1"/>
    <w:rsid w:val="00617257"/>
    <w:rsid w:val="00653850"/>
    <w:rsid w:val="006B684B"/>
    <w:rsid w:val="006C00EA"/>
    <w:rsid w:val="006E715A"/>
    <w:rsid w:val="00703204"/>
    <w:rsid w:val="00714965"/>
    <w:rsid w:val="0071645E"/>
    <w:rsid w:val="007222D6"/>
    <w:rsid w:val="00723903"/>
    <w:rsid w:val="0073398E"/>
    <w:rsid w:val="00741F86"/>
    <w:rsid w:val="007767D5"/>
    <w:rsid w:val="00780301"/>
    <w:rsid w:val="00780B11"/>
    <w:rsid w:val="007A0EC9"/>
    <w:rsid w:val="007A1D9D"/>
    <w:rsid w:val="007D2F5D"/>
    <w:rsid w:val="007E2762"/>
    <w:rsid w:val="00825C47"/>
    <w:rsid w:val="008263BF"/>
    <w:rsid w:val="0084410B"/>
    <w:rsid w:val="0088613C"/>
    <w:rsid w:val="00890295"/>
    <w:rsid w:val="00896969"/>
    <w:rsid w:val="008E1271"/>
    <w:rsid w:val="008E45CC"/>
    <w:rsid w:val="00922414"/>
    <w:rsid w:val="0096228D"/>
    <w:rsid w:val="00A12897"/>
    <w:rsid w:val="00A25890"/>
    <w:rsid w:val="00A34FF7"/>
    <w:rsid w:val="00A42129"/>
    <w:rsid w:val="00A436A8"/>
    <w:rsid w:val="00A85286"/>
    <w:rsid w:val="00A9206C"/>
    <w:rsid w:val="00A92781"/>
    <w:rsid w:val="00AC135C"/>
    <w:rsid w:val="00AE78AC"/>
    <w:rsid w:val="00AF0434"/>
    <w:rsid w:val="00AF102B"/>
    <w:rsid w:val="00B007EF"/>
    <w:rsid w:val="00B152C9"/>
    <w:rsid w:val="00B37172"/>
    <w:rsid w:val="00B5033B"/>
    <w:rsid w:val="00B6469A"/>
    <w:rsid w:val="00C06C90"/>
    <w:rsid w:val="00C631B2"/>
    <w:rsid w:val="00C9212B"/>
    <w:rsid w:val="00C92410"/>
    <w:rsid w:val="00CA6413"/>
    <w:rsid w:val="00CD36AE"/>
    <w:rsid w:val="00CE763B"/>
    <w:rsid w:val="00CF20D7"/>
    <w:rsid w:val="00D21EB3"/>
    <w:rsid w:val="00D6005A"/>
    <w:rsid w:val="00D67579"/>
    <w:rsid w:val="00D71DEF"/>
    <w:rsid w:val="00DA0E13"/>
    <w:rsid w:val="00DB3D83"/>
    <w:rsid w:val="00DE0D75"/>
    <w:rsid w:val="00DF0F04"/>
    <w:rsid w:val="00E42EDD"/>
    <w:rsid w:val="00E61E02"/>
    <w:rsid w:val="00E7250E"/>
    <w:rsid w:val="00E76345"/>
    <w:rsid w:val="00ED5C29"/>
    <w:rsid w:val="00F00EC8"/>
    <w:rsid w:val="00F25F2C"/>
    <w:rsid w:val="00F26F60"/>
    <w:rsid w:val="00F34E4B"/>
    <w:rsid w:val="00F40565"/>
    <w:rsid w:val="00FB1811"/>
    <w:rsid w:val="00FE53B9"/>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sz w:val="22"/>
        <w:szCs w:val="22"/>
        <w:lang w:val="en-GB" w:eastAsia="en-GB"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FB1811"/>
    <w:pPr>
      <w:spacing w:after="200" w:line="252" w:lineRule="auto"/>
    </w:pPr>
    <w:rPr>
      <w:lang w:val="en-US" w:eastAsia="en-US"/>
    </w:rPr>
  </w:style>
  <w:style w:type="paragraph" w:styleId="Heading1">
    <w:name w:val="heading 1"/>
    <w:basedOn w:val="Normal"/>
    <w:next w:val="Normal"/>
    <w:link w:val="Heading1Char"/>
    <w:uiPriority w:val="99"/>
    <w:qFormat/>
    <w:rsid w:val="00FB1811"/>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9"/>
    <w:qFormat/>
    <w:rsid w:val="00FB1811"/>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9"/>
    <w:qFormat/>
    <w:locked/>
    <w:rsid w:val="00FB1811"/>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9"/>
    <w:qFormat/>
    <w:locked/>
    <w:rsid w:val="00FB1811"/>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9"/>
    <w:qFormat/>
    <w:locked/>
    <w:rsid w:val="00FB1811"/>
    <w:pPr>
      <w:spacing w:before="320" w:after="120"/>
      <w:jc w:val="center"/>
      <w:outlineLvl w:val="4"/>
    </w:pPr>
    <w:rPr>
      <w:caps/>
      <w:color w:val="622423"/>
      <w:spacing w:val="10"/>
    </w:rPr>
  </w:style>
  <w:style w:type="paragraph" w:styleId="Heading6">
    <w:name w:val="heading 6"/>
    <w:basedOn w:val="Normal"/>
    <w:next w:val="Normal"/>
    <w:link w:val="Heading6Char"/>
    <w:uiPriority w:val="99"/>
    <w:qFormat/>
    <w:locked/>
    <w:rsid w:val="00FB1811"/>
    <w:pPr>
      <w:spacing w:after="120"/>
      <w:jc w:val="center"/>
      <w:outlineLvl w:val="5"/>
    </w:pPr>
    <w:rPr>
      <w:caps/>
      <w:color w:val="943634"/>
      <w:spacing w:val="10"/>
    </w:rPr>
  </w:style>
  <w:style w:type="paragraph" w:styleId="Heading7">
    <w:name w:val="heading 7"/>
    <w:basedOn w:val="Normal"/>
    <w:next w:val="Normal"/>
    <w:link w:val="Heading7Char"/>
    <w:uiPriority w:val="99"/>
    <w:qFormat/>
    <w:locked/>
    <w:rsid w:val="00FB1811"/>
    <w:pPr>
      <w:spacing w:after="120"/>
      <w:jc w:val="center"/>
      <w:outlineLvl w:val="6"/>
    </w:pPr>
    <w:rPr>
      <w:i/>
      <w:iCs/>
      <w:caps/>
      <w:color w:val="943634"/>
      <w:spacing w:val="10"/>
    </w:rPr>
  </w:style>
  <w:style w:type="paragraph" w:styleId="Heading8">
    <w:name w:val="heading 8"/>
    <w:basedOn w:val="Normal"/>
    <w:next w:val="Normal"/>
    <w:link w:val="Heading8Char"/>
    <w:uiPriority w:val="99"/>
    <w:qFormat/>
    <w:locked/>
    <w:rsid w:val="00FB1811"/>
    <w:pPr>
      <w:spacing w:after="120"/>
      <w:jc w:val="center"/>
      <w:outlineLvl w:val="7"/>
    </w:pPr>
    <w:rPr>
      <w:caps/>
      <w:spacing w:val="10"/>
      <w:sz w:val="20"/>
      <w:szCs w:val="20"/>
    </w:rPr>
  </w:style>
  <w:style w:type="paragraph" w:styleId="Heading9">
    <w:name w:val="heading 9"/>
    <w:basedOn w:val="Normal"/>
    <w:next w:val="Normal"/>
    <w:link w:val="Heading9Char"/>
    <w:uiPriority w:val="99"/>
    <w:qFormat/>
    <w:locked/>
    <w:rsid w:val="00FB1811"/>
    <w:pPr>
      <w:spacing w:after="120"/>
      <w:jc w:val="center"/>
      <w:outlineLvl w:val="8"/>
    </w:pPr>
    <w:rPr>
      <w:i/>
      <w:iCs/>
      <w:caps/>
      <w:spacing w:val="10"/>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FB1811"/>
    <w:rPr>
      <w:rFonts w:eastAsia="Times New Roman" w:cs="Times New Roman"/>
      <w:caps/>
      <w:color w:val="632423"/>
      <w:spacing w:val="20"/>
      <w:sz w:val="28"/>
      <w:szCs w:val="28"/>
    </w:rPr>
  </w:style>
  <w:style w:type="character" w:customStyle="1" w:styleId="Heading2Char">
    <w:name w:val="Heading 2 Char"/>
    <w:basedOn w:val="DefaultParagraphFont"/>
    <w:link w:val="Heading2"/>
    <w:uiPriority w:val="99"/>
    <w:locked/>
    <w:rsid w:val="00FB1811"/>
    <w:rPr>
      <w:rFonts w:cs="Times New Roman"/>
      <w:caps/>
      <w:color w:val="632423"/>
      <w:spacing w:val="15"/>
      <w:sz w:val="24"/>
      <w:szCs w:val="24"/>
    </w:rPr>
  </w:style>
  <w:style w:type="character" w:customStyle="1" w:styleId="Heading3Char">
    <w:name w:val="Heading 3 Char"/>
    <w:basedOn w:val="DefaultParagraphFont"/>
    <w:link w:val="Heading3"/>
    <w:uiPriority w:val="99"/>
    <w:semiHidden/>
    <w:locked/>
    <w:rsid w:val="00FB1811"/>
    <w:rPr>
      <w:rFonts w:eastAsia="Times New Roman" w:cs="Times New Roman"/>
      <w:caps/>
      <w:color w:val="622423"/>
      <w:sz w:val="24"/>
      <w:szCs w:val="24"/>
    </w:rPr>
  </w:style>
  <w:style w:type="character" w:customStyle="1" w:styleId="Heading4Char">
    <w:name w:val="Heading 4 Char"/>
    <w:basedOn w:val="DefaultParagraphFont"/>
    <w:link w:val="Heading4"/>
    <w:uiPriority w:val="99"/>
    <w:semiHidden/>
    <w:locked/>
    <w:rsid w:val="00FB1811"/>
    <w:rPr>
      <w:rFonts w:eastAsia="Times New Roman" w:cs="Times New Roman"/>
      <w:caps/>
      <w:color w:val="622423"/>
      <w:spacing w:val="10"/>
    </w:rPr>
  </w:style>
  <w:style w:type="character" w:customStyle="1" w:styleId="Heading5Char">
    <w:name w:val="Heading 5 Char"/>
    <w:basedOn w:val="DefaultParagraphFont"/>
    <w:link w:val="Heading5"/>
    <w:uiPriority w:val="99"/>
    <w:semiHidden/>
    <w:locked/>
    <w:rsid w:val="00FB1811"/>
    <w:rPr>
      <w:rFonts w:eastAsia="Times New Roman" w:cs="Times New Roman"/>
      <w:caps/>
      <w:color w:val="622423"/>
      <w:spacing w:val="10"/>
    </w:rPr>
  </w:style>
  <w:style w:type="character" w:customStyle="1" w:styleId="Heading6Char">
    <w:name w:val="Heading 6 Char"/>
    <w:basedOn w:val="DefaultParagraphFont"/>
    <w:link w:val="Heading6"/>
    <w:uiPriority w:val="99"/>
    <w:semiHidden/>
    <w:locked/>
    <w:rsid w:val="00FB1811"/>
    <w:rPr>
      <w:rFonts w:eastAsia="Times New Roman" w:cs="Times New Roman"/>
      <w:caps/>
      <w:color w:val="943634"/>
      <w:spacing w:val="10"/>
    </w:rPr>
  </w:style>
  <w:style w:type="character" w:customStyle="1" w:styleId="Heading7Char">
    <w:name w:val="Heading 7 Char"/>
    <w:basedOn w:val="DefaultParagraphFont"/>
    <w:link w:val="Heading7"/>
    <w:uiPriority w:val="99"/>
    <w:semiHidden/>
    <w:locked/>
    <w:rsid w:val="00FB1811"/>
    <w:rPr>
      <w:rFonts w:eastAsia="Times New Roman" w:cs="Times New Roman"/>
      <w:i/>
      <w:iCs/>
      <w:caps/>
      <w:color w:val="943634"/>
      <w:spacing w:val="10"/>
    </w:rPr>
  </w:style>
  <w:style w:type="character" w:customStyle="1" w:styleId="Heading8Char">
    <w:name w:val="Heading 8 Char"/>
    <w:basedOn w:val="DefaultParagraphFont"/>
    <w:link w:val="Heading8"/>
    <w:uiPriority w:val="99"/>
    <w:semiHidden/>
    <w:locked/>
    <w:rsid w:val="00FB1811"/>
    <w:rPr>
      <w:rFonts w:eastAsia="Times New Roman" w:cs="Times New Roman"/>
      <w:caps/>
      <w:spacing w:val="10"/>
      <w:sz w:val="20"/>
      <w:szCs w:val="20"/>
    </w:rPr>
  </w:style>
  <w:style w:type="character" w:customStyle="1" w:styleId="Heading9Char">
    <w:name w:val="Heading 9 Char"/>
    <w:basedOn w:val="DefaultParagraphFont"/>
    <w:link w:val="Heading9"/>
    <w:uiPriority w:val="99"/>
    <w:semiHidden/>
    <w:locked/>
    <w:rsid w:val="00FB1811"/>
    <w:rPr>
      <w:rFonts w:eastAsia="Times New Roman" w:cs="Times New Roman"/>
      <w:i/>
      <w:iCs/>
      <w:caps/>
      <w:spacing w:val="10"/>
      <w:sz w:val="20"/>
      <w:szCs w:val="20"/>
    </w:rPr>
  </w:style>
  <w:style w:type="character" w:styleId="Hyperlink">
    <w:name w:val="Hyperlink"/>
    <w:basedOn w:val="DefaultParagraphFont"/>
    <w:uiPriority w:val="99"/>
    <w:rsid w:val="00B6469A"/>
    <w:rPr>
      <w:rFonts w:cs="Times New Roman"/>
      <w:color w:val="0000FF"/>
      <w:u w:val="single"/>
    </w:rPr>
  </w:style>
  <w:style w:type="paragraph" w:styleId="ListParagraph">
    <w:name w:val="List Paragraph"/>
    <w:basedOn w:val="Normal"/>
    <w:uiPriority w:val="99"/>
    <w:qFormat/>
    <w:rsid w:val="00FB1811"/>
    <w:pPr>
      <w:ind w:left="720"/>
      <w:contextualSpacing/>
    </w:pPr>
  </w:style>
  <w:style w:type="character" w:styleId="Emphasis">
    <w:name w:val="Emphasis"/>
    <w:basedOn w:val="DefaultParagraphFont"/>
    <w:uiPriority w:val="99"/>
    <w:qFormat/>
    <w:locked/>
    <w:rsid w:val="00FB1811"/>
    <w:rPr>
      <w:rFonts w:cs="Times New Roman"/>
      <w:caps/>
      <w:spacing w:val="5"/>
      <w:sz w:val="20"/>
    </w:rPr>
  </w:style>
  <w:style w:type="paragraph" w:styleId="BalloonText">
    <w:name w:val="Balloon Text"/>
    <w:basedOn w:val="Normal"/>
    <w:link w:val="BalloonTextChar"/>
    <w:uiPriority w:val="99"/>
    <w:semiHidden/>
    <w:rsid w:val="00CE763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763B"/>
    <w:rPr>
      <w:rFonts w:ascii="Tahoma" w:hAnsi="Tahoma" w:cs="Tahoma"/>
      <w:sz w:val="16"/>
      <w:szCs w:val="16"/>
    </w:rPr>
  </w:style>
  <w:style w:type="paragraph" w:styleId="Caption">
    <w:name w:val="caption"/>
    <w:basedOn w:val="Normal"/>
    <w:next w:val="Normal"/>
    <w:uiPriority w:val="99"/>
    <w:qFormat/>
    <w:locked/>
    <w:rsid w:val="00FB1811"/>
    <w:rPr>
      <w:caps/>
      <w:spacing w:val="10"/>
      <w:sz w:val="18"/>
      <w:szCs w:val="18"/>
    </w:rPr>
  </w:style>
  <w:style w:type="paragraph" w:styleId="Title">
    <w:name w:val="Title"/>
    <w:basedOn w:val="Normal"/>
    <w:next w:val="Normal"/>
    <w:link w:val="TitleChar"/>
    <w:uiPriority w:val="99"/>
    <w:qFormat/>
    <w:locked/>
    <w:rsid w:val="00FB1811"/>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basedOn w:val="DefaultParagraphFont"/>
    <w:link w:val="Title"/>
    <w:uiPriority w:val="99"/>
    <w:locked/>
    <w:rsid w:val="00FB1811"/>
    <w:rPr>
      <w:rFonts w:eastAsia="Times New Roman" w:cs="Times New Roman"/>
      <w:caps/>
      <w:color w:val="632423"/>
      <w:spacing w:val="50"/>
      <w:sz w:val="44"/>
      <w:szCs w:val="44"/>
    </w:rPr>
  </w:style>
  <w:style w:type="paragraph" w:styleId="Subtitle">
    <w:name w:val="Subtitle"/>
    <w:basedOn w:val="Normal"/>
    <w:next w:val="Normal"/>
    <w:link w:val="SubtitleChar"/>
    <w:uiPriority w:val="99"/>
    <w:qFormat/>
    <w:locked/>
    <w:rsid w:val="00FB181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99"/>
    <w:locked/>
    <w:rsid w:val="00FB1811"/>
    <w:rPr>
      <w:rFonts w:eastAsia="Times New Roman" w:cs="Times New Roman"/>
      <w:caps/>
      <w:spacing w:val="20"/>
      <w:sz w:val="18"/>
      <w:szCs w:val="18"/>
    </w:rPr>
  </w:style>
  <w:style w:type="character" w:styleId="Strong">
    <w:name w:val="Strong"/>
    <w:basedOn w:val="DefaultParagraphFont"/>
    <w:uiPriority w:val="99"/>
    <w:qFormat/>
    <w:locked/>
    <w:rsid w:val="00FB1811"/>
    <w:rPr>
      <w:rFonts w:cs="Times New Roman"/>
      <w:b/>
      <w:color w:val="943634"/>
      <w:spacing w:val="5"/>
    </w:rPr>
  </w:style>
  <w:style w:type="paragraph" w:styleId="NoSpacing">
    <w:name w:val="No Spacing"/>
    <w:basedOn w:val="Normal"/>
    <w:link w:val="NoSpacingChar"/>
    <w:uiPriority w:val="99"/>
    <w:qFormat/>
    <w:rsid w:val="00FB1811"/>
    <w:pPr>
      <w:spacing w:after="0" w:line="240" w:lineRule="auto"/>
    </w:pPr>
  </w:style>
  <w:style w:type="character" w:customStyle="1" w:styleId="NoSpacingChar">
    <w:name w:val="No Spacing Char"/>
    <w:basedOn w:val="DefaultParagraphFont"/>
    <w:link w:val="NoSpacing"/>
    <w:uiPriority w:val="99"/>
    <w:locked/>
    <w:rsid w:val="00FB1811"/>
    <w:rPr>
      <w:rFonts w:cs="Times New Roman"/>
    </w:rPr>
  </w:style>
  <w:style w:type="paragraph" w:styleId="Quote">
    <w:name w:val="Quote"/>
    <w:basedOn w:val="Normal"/>
    <w:next w:val="Normal"/>
    <w:link w:val="QuoteChar"/>
    <w:uiPriority w:val="99"/>
    <w:qFormat/>
    <w:rsid w:val="00FB1811"/>
    <w:rPr>
      <w:i/>
      <w:iCs/>
    </w:rPr>
  </w:style>
  <w:style w:type="character" w:customStyle="1" w:styleId="QuoteChar">
    <w:name w:val="Quote Char"/>
    <w:basedOn w:val="DefaultParagraphFont"/>
    <w:link w:val="Quote"/>
    <w:uiPriority w:val="99"/>
    <w:locked/>
    <w:rsid w:val="00FB1811"/>
    <w:rPr>
      <w:rFonts w:eastAsia="Times New Roman" w:cs="Times New Roman"/>
      <w:i/>
      <w:iCs/>
    </w:rPr>
  </w:style>
  <w:style w:type="paragraph" w:styleId="IntenseQuote">
    <w:name w:val="Intense Quote"/>
    <w:basedOn w:val="Normal"/>
    <w:next w:val="Normal"/>
    <w:link w:val="IntenseQuoteChar"/>
    <w:uiPriority w:val="99"/>
    <w:qFormat/>
    <w:rsid w:val="00FB1811"/>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basedOn w:val="DefaultParagraphFont"/>
    <w:link w:val="IntenseQuote"/>
    <w:uiPriority w:val="99"/>
    <w:locked/>
    <w:rsid w:val="00FB1811"/>
    <w:rPr>
      <w:rFonts w:eastAsia="Times New Roman" w:cs="Times New Roman"/>
      <w:caps/>
      <w:color w:val="622423"/>
      <w:spacing w:val="5"/>
      <w:sz w:val="20"/>
      <w:szCs w:val="20"/>
    </w:rPr>
  </w:style>
  <w:style w:type="character" w:styleId="SubtleEmphasis">
    <w:name w:val="Subtle Emphasis"/>
    <w:basedOn w:val="DefaultParagraphFont"/>
    <w:uiPriority w:val="99"/>
    <w:qFormat/>
    <w:rsid w:val="00FB1811"/>
    <w:rPr>
      <w:rFonts w:cs="Times New Roman"/>
      <w:i/>
    </w:rPr>
  </w:style>
  <w:style w:type="character" w:styleId="IntenseEmphasis">
    <w:name w:val="Intense Emphasis"/>
    <w:basedOn w:val="DefaultParagraphFont"/>
    <w:uiPriority w:val="99"/>
    <w:qFormat/>
    <w:rsid w:val="00FB1811"/>
    <w:rPr>
      <w:rFonts w:cs="Times New Roman"/>
      <w:i/>
      <w:caps/>
      <w:spacing w:val="10"/>
      <w:sz w:val="20"/>
    </w:rPr>
  </w:style>
  <w:style w:type="character" w:styleId="SubtleReference">
    <w:name w:val="Subtle Reference"/>
    <w:basedOn w:val="DefaultParagraphFont"/>
    <w:uiPriority w:val="99"/>
    <w:qFormat/>
    <w:rsid w:val="00FB1811"/>
    <w:rPr>
      <w:rFonts w:ascii="Calibri" w:hAnsi="Calibri" w:cs="Times New Roman"/>
      <w:i/>
      <w:iCs/>
      <w:color w:val="622423"/>
    </w:rPr>
  </w:style>
  <w:style w:type="character" w:styleId="IntenseReference">
    <w:name w:val="Intense Reference"/>
    <w:basedOn w:val="DefaultParagraphFont"/>
    <w:uiPriority w:val="99"/>
    <w:qFormat/>
    <w:rsid w:val="00FB1811"/>
    <w:rPr>
      <w:rFonts w:ascii="Calibri" w:hAnsi="Calibri" w:cs="Times New Roman"/>
      <w:b/>
      <w:i/>
      <w:color w:val="622423"/>
    </w:rPr>
  </w:style>
  <w:style w:type="character" w:styleId="BookTitle">
    <w:name w:val="Book Title"/>
    <w:basedOn w:val="DefaultParagraphFont"/>
    <w:uiPriority w:val="99"/>
    <w:qFormat/>
    <w:rsid w:val="00FB1811"/>
    <w:rPr>
      <w:rFonts w:cs="Times New Roman"/>
      <w:caps/>
      <w:color w:val="622423"/>
      <w:spacing w:val="5"/>
      <w:u w:color="622423"/>
    </w:rPr>
  </w:style>
  <w:style w:type="paragraph" w:styleId="TOCHeading">
    <w:name w:val="TOC Heading"/>
    <w:basedOn w:val="Heading1"/>
    <w:next w:val="Normal"/>
    <w:uiPriority w:val="99"/>
    <w:qFormat/>
    <w:rsid w:val="00FB1811"/>
    <w:pPr>
      <w:outlineLvl w:val="9"/>
    </w:pPr>
  </w:style>
  <w:style w:type="character" w:styleId="FollowedHyperlink">
    <w:name w:val="FollowedHyperlink"/>
    <w:basedOn w:val="DefaultParagraphFont"/>
    <w:uiPriority w:val="99"/>
    <w:semiHidden/>
    <w:rsid w:val="0084410B"/>
    <w:rPr>
      <w:rFonts w:cs="Times New Roman"/>
      <w:color w:val="800080"/>
      <w:u w:val="single"/>
    </w:rPr>
  </w:style>
  <w:style w:type="character" w:styleId="CommentReference">
    <w:name w:val="annotation reference"/>
    <w:basedOn w:val="DefaultParagraphFont"/>
    <w:uiPriority w:val="99"/>
    <w:semiHidden/>
    <w:locked/>
    <w:rsid w:val="000D34D2"/>
    <w:rPr>
      <w:rFonts w:cs="Times New Roman"/>
      <w:sz w:val="16"/>
      <w:szCs w:val="16"/>
    </w:rPr>
  </w:style>
  <w:style w:type="paragraph" w:styleId="CommentText">
    <w:name w:val="annotation text"/>
    <w:basedOn w:val="Normal"/>
    <w:link w:val="CommentTextChar"/>
    <w:uiPriority w:val="99"/>
    <w:semiHidden/>
    <w:locked/>
    <w:rsid w:val="000D34D2"/>
    <w:rPr>
      <w:sz w:val="20"/>
      <w:szCs w:val="20"/>
    </w:rPr>
  </w:style>
  <w:style w:type="character" w:customStyle="1" w:styleId="CommentTextChar">
    <w:name w:val="Comment Text Char"/>
    <w:basedOn w:val="DefaultParagraphFont"/>
    <w:link w:val="CommentText"/>
    <w:uiPriority w:val="99"/>
    <w:semiHidden/>
    <w:locked/>
    <w:rsid w:val="00367BFC"/>
    <w:rPr>
      <w:rFonts w:cs="Times New Roman"/>
      <w:sz w:val="20"/>
      <w:szCs w:val="20"/>
      <w:lang w:val="en-US" w:eastAsia="en-US"/>
    </w:rPr>
  </w:style>
  <w:style w:type="paragraph" w:styleId="CommentSubject">
    <w:name w:val="annotation subject"/>
    <w:basedOn w:val="CommentText"/>
    <w:next w:val="CommentText"/>
    <w:link w:val="CommentSubjectChar"/>
    <w:uiPriority w:val="99"/>
    <w:semiHidden/>
    <w:locked/>
    <w:rsid w:val="000D34D2"/>
    <w:rPr>
      <w:b/>
      <w:bCs/>
    </w:rPr>
  </w:style>
  <w:style w:type="character" w:customStyle="1" w:styleId="CommentSubjectChar">
    <w:name w:val="Comment Subject Char"/>
    <w:basedOn w:val="CommentTextChar"/>
    <w:link w:val="CommentSubject"/>
    <w:uiPriority w:val="99"/>
    <w:semiHidden/>
    <w:locked/>
    <w:rsid w:val="00367BFC"/>
    <w:rPr>
      <w:b/>
      <w:bCs/>
    </w:rPr>
  </w:style>
</w:styles>
</file>

<file path=word/webSettings.xml><?xml version="1.0" encoding="utf-8"?>
<w:webSettings xmlns:r="http://schemas.openxmlformats.org/officeDocument/2006/relationships" xmlns:w="http://schemas.openxmlformats.org/wordprocessingml/2006/main">
  <w:divs>
    <w:div w:id="654260674">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gvs.org/mutnomen/" TargetMode="External"/><Relationship Id="rId12" Type="http://schemas.openxmlformats.org/officeDocument/2006/relationships/hyperlink" Target="http://www.ncbi.nlm.nih.gov/dbvar" TargetMode="External"/><Relationship Id="rId13" Type="http://schemas.openxmlformats.org/officeDocument/2006/relationships/hyperlink" Target="http://www.ebi.ac.uk/dgva/page.php"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ftp://ftp.ncbi.nih.gov/refseq/H_sapiens/RefSeqGene/submission_template.xls" TargetMode="External"/><Relationship Id="rId6" Type="http://schemas.openxmlformats.org/officeDocument/2006/relationships/hyperlink" Target="http://www.hgvs.org/mutnomen/" TargetMode="External"/><Relationship Id="rId7" Type="http://schemas.openxmlformats.org/officeDocument/2006/relationships/hyperlink" Target="http://www.insdc.org" TargetMode="External"/><Relationship Id="rId8" Type="http://schemas.openxmlformats.org/officeDocument/2006/relationships/hyperlink" Target="http://www.ncbi.nlm.nih.gov/projects/SNP/snp_ref.cgi?rs=72659347" TargetMode="External"/><Relationship Id="rId9" Type="http://schemas.openxmlformats.org/officeDocument/2006/relationships/hyperlink" Target="http://www.ncbi.nlm.nih.gov/projects/SNP/snp_ref.cgi?rs=72659347" TargetMode="External"/><Relationship Id="rId10" Type="http://schemas.openxmlformats.org/officeDocument/2006/relationships/hyperlink" Target="http://www.hgv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971</Words>
  <Characters>5540</Characters>
  <Application>Microsoft Macintosh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Guidelines for submitting batches of variation data to NCBI without flanking sequence</vt:lpstr>
    </vt:vector>
  </TitlesOfParts>
  <Company/>
  <LinksUpToDate>false</LinksUpToDate>
  <CharactersWithSpaces>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submitting batches of variation data to NCBI without flanking sequence</dc:title>
  <dc:subject/>
  <dc:creator>Donna Maglott</dc:creator>
  <cp:keywords/>
  <dc:description/>
  <cp:lastModifiedBy>Pontus Larsson</cp:lastModifiedBy>
  <cp:revision>4</cp:revision>
  <cp:lastPrinted>2010-07-06T14:37:00Z</cp:lastPrinted>
  <dcterms:created xsi:type="dcterms:W3CDTF">2010-07-06T14:42:00Z</dcterms:created>
  <dcterms:modified xsi:type="dcterms:W3CDTF">2010-08-11T12:16:00Z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0x0101008214DE788E516044B9072CA62BE6FD19</vt:lpwstr>
  </property>
</Properties>
</file>